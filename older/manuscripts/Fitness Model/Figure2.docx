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EFE" w:rsidRDefault="00EE3801">
      <w:ins w:id="0" w:author="Jon Minton" w:date="2011-06-29T14:57:00Z">
        <w:r w:rsidRPr="00EE3801">
          <w:drawing>
            <wp:inline distT="0" distB="0" distL="0" distR="0">
              <wp:extent cx="5743575" cy="5743575"/>
              <wp:effectExtent l="19050" t="0" r="9525" b="0"/>
              <wp:docPr id="2" name="Picture 1" descr="E:\thesis\15 April 2009\Final Ever\disadvantag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E:\thesis\15 April 2009\Final Ever\disadvantage.png"/>
                      <pic:cNvPicPr>
                        <a:picLocks noChangeAspect="1" noChangeArrowheads="1"/>
                      </pic:cNvPicPr>
                    </pic:nvPicPr>
                    <pic:blipFill>
                      <a:blip r:embed="rId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3575" cy="5743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sectPr w:rsidR="00E71EFE" w:rsidSect="00E71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E3801"/>
    <w:rsid w:val="0039202A"/>
    <w:rsid w:val="00667163"/>
    <w:rsid w:val="00743E90"/>
    <w:rsid w:val="007923BF"/>
    <w:rsid w:val="00A2696B"/>
    <w:rsid w:val="00AC6EF2"/>
    <w:rsid w:val="00CD78D6"/>
    <w:rsid w:val="00E71EFE"/>
    <w:rsid w:val="00EE3801"/>
    <w:rsid w:val="00FF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York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Minton</dc:creator>
  <cp:keywords/>
  <dc:description/>
  <cp:lastModifiedBy>Jon Minton</cp:lastModifiedBy>
  <cp:revision>2</cp:revision>
  <dcterms:created xsi:type="dcterms:W3CDTF">2011-06-29T14:05:00Z</dcterms:created>
  <dcterms:modified xsi:type="dcterms:W3CDTF">2011-06-29T14:05:00Z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1Kma8me2zdUnkDLnqH760qVT6SfHAMuc_FMD6jJ0v-sc</vt:lpwstr>
  </property>
  <property fmtid="{D5CDD505-2E9C-101B-9397-08002B2CF9AE}" pid="4" name="Google.Documents.RevisionId">
    <vt:lpwstr>15675931120984679762</vt:lpwstr>
  </property>
  <property fmtid="{D5CDD505-2E9C-101B-9397-08002B2CF9AE}" pid="5" name="Google.Documents.PluginVersion">
    <vt:lpwstr>2.0.2154.5604</vt:lpwstr>
  </property>
  <property fmtid="{D5CDD505-2E9C-101B-9397-08002B2CF9AE}" pid="6" name="Google.Documents.MergeIncapabilityFlags">
    <vt:i4>0</vt:i4>
  </property>
</Properties>
</file>